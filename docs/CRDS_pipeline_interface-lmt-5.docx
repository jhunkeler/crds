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56B9D" w14:textId="77777777" w:rsidR="00C81629" w:rsidRDefault="00C81629">
      <w:pPr>
        <w:jc w:val="center"/>
      </w:pPr>
    </w:p>
    <w:p w14:paraId="5DBE1C0F" w14:textId="77777777" w:rsidR="00C81629" w:rsidRDefault="00C81629">
      <w:pPr>
        <w:jc w:val="center"/>
      </w:pPr>
    </w:p>
    <w:p w14:paraId="614743DD" w14:textId="77777777" w:rsidR="00C81629" w:rsidRDefault="00C81629">
      <w:pPr>
        <w:jc w:val="center"/>
      </w:pPr>
    </w:p>
    <w:p w14:paraId="06035C04" w14:textId="77777777" w:rsidR="00C81629" w:rsidRDefault="00C81629">
      <w:pPr>
        <w:jc w:val="center"/>
      </w:pPr>
    </w:p>
    <w:p w14:paraId="49EDBA0D" w14:textId="77777777" w:rsidR="00C81629" w:rsidRDefault="00C81629">
      <w:pPr>
        <w:jc w:val="center"/>
      </w:pPr>
    </w:p>
    <w:p w14:paraId="40077231" w14:textId="77777777" w:rsidR="00C81629" w:rsidRDefault="00C81629">
      <w:pPr>
        <w:jc w:val="center"/>
      </w:pPr>
    </w:p>
    <w:p w14:paraId="78B4AA19" w14:textId="77777777" w:rsidR="00C81629" w:rsidRDefault="00C81629">
      <w:pPr>
        <w:jc w:val="center"/>
      </w:pPr>
    </w:p>
    <w:p w14:paraId="45EE7B4A" w14:textId="77777777" w:rsidR="00C81629" w:rsidRDefault="00C81629">
      <w:pPr>
        <w:jc w:val="center"/>
      </w:pPr>
    </w:p>
    <w:p w14:paraId="68FCA99C" w14:textId="77777777" w:rsidR="00C81629" w:rsidRDefault="00C81629">
      <w:pPr>
        <w:jc w:val="center"/>
      </w:pPr>
    </w:p>
    <w:p w14:paraId="4003BCCF" w14:textId="77777777" w:rsidR="00C81629" w:rsidRDefault="00DB5038">
      <w:pPr>
        <w:jc w:val="center"/>
      </w:pPr>
      <w:r>
        <w:rPr>
          <w:sz w:val="36"/>
          <w:szCs w:val="36"/>
        </w:rPr>
        <w:t>CRDS to CRDS Pipeline</w:t>
      </w:r>
    </w:p>
    <w:p w14:paraId="6A6F23B1" w14:textId="77777777" w:rsidR="00C81629" w:rsidRDefault="00DB5038">
      <w:pPr>
        <w:jc w:val="center"/>
      </w:pPr>
      <w:proofErr w:type="gramStart"/>
      <w:r>
        <w:rPr>
          <w:sz w:val="36"/>
          <w:szCs w:val="36"/>
        </w:rPr>
        <w:t>for</w:t>
      </w:r>
      <w:proofErr w:type="gramEnd"/>
      <w:r>
        <w:rPr>
          <w:sz w:val="36"/>
          <w:szCs w:val="36"/>
        </w:rPr>
        <w:t xml:space="preserve"> JWST</w:t>
      </w:r>
    </w:p>
    <w:p w14:paraId="44B93CFB" w14:textId="77777777" w:rsidR="00C81629" w:rsidRDefault="00DB5038">
      <w:pPr>
        <w:jc w:val="center"/>
      </w:pPr>
      <w:r>
        <w:rPr>
          <w:sz w:val="36"/>
          <w:szCs w:val="36"/>
        </w:rPr>
        <w:t>Interface Control Document</w:t>
      </w:r>
    </w:p>
    <w:p w14:paraId="11653072" w14:textId="77777777" w:rsidR="00C81629" w:rsidRDefault="00C81629">
      <w:pPr>
        <w:jc w:val="center"/>
      </w:pPr>
    </w:p>
    <w:p w14:paraId="72002EEC" w14:textId="77777777" w:rsidR="00C81629" w:rsidRDefault="00C81629">
      <w:pPr>
        <w:jc w:val="center"/>
      </w:pPr>
    </w:p>
    <w:p w14:paraId="0C1505B4" w14:textId="77777777" w:rsidR="00C81629" w:rsidRDefault="00C81629">
      <w:pPr>
        <w:jc w:val="center"/>
      </w:pPr>
    </w:p>
    <w:p w14:paraId="1D888882" w14:textId="77777777" w:rsidR="00C81629" w:rsidRDefault="00C81629">
      <w:pPr>
        <w:jc w:val="center"/>
      </w:pPr>
    </w:p>
    <w:p w14:paraId="19E9ACF5" w14:textId="77777777" w:rsidR="00C81629" w:rsidRDefault="00C81629">
      <w:pPr>
        <w:jc w:val="center"/>
      </w:pPr>
    </w:p>
    <w:p w14:paraId="349D02A7" w14:textId="4E703EB1" w:rsidR="00C81629" w:rsidDel="005825CB" w:rsidRDefault="005825CB">
      <w:pPr>
        <w:jc w:val="center"/>
        <w:rPr>
          <w:del w:id="0" w:author="Todd Miller" w:date="2015-11-04T15:04:00Z"/>
        </w:rPr>
      </w:pPr>
      <w:ins w:id="1" w:author="Todd Miller" w:date="2015-11-04T15:04:00Z">
        <w:r>
          <w:rPr>
            <w:sz w:val="36"/>
            <w:szCs w:val="36"/>
          </w:rPr>
          <w:t>2015-10-04</w:t>
        </w:r>
      </w:ins>
      <w:bookmarkStart w:id="2" w:name="_GoBack"/>
      <w:bookmarkEnd w:id="2"/>
      <w:del w:id="3" w:author="Todd Miller" w:date="2015-11-04T15:04:00Z">
        <w:r w:rsidR="00DB5038" w:rsidDel="005825CB">
          <w:rPr>
            <w:sz w:val="36"/>
            <w:szCs w:val="36"/>
          </w:rPr>
          <w:delText>2015-08-16</w:delText>
        </w:r>
      </w:del>
    </w:p>
    <w:p w14:paraId="067B9DBC" w14:textId="77777777" w:rsidR="00C81629" w:rsidRDefault="00C81629">
      <w:pPr>
        <w:jc w:val="center"/>
      </w:pPr>
    </w:p>
    <w:p w14:paraId="4F5ED956" w14:textId="77777777" w:rsidR="00C81629" w:rsidRDefault="00C81629">
      <w:pPr>
        <w:jc w:val="center"/>
      </w:pPr>
    </w:p>
    <w:p w14:paraId="04C4A03F" w14:textId="77777777" w:rsidR="00C81629" w:rsidRDefault="00DB5038">
      <w:pPr>
        <w:pStyle w:val="Heading2"/>
        <w:pageBreakBefore/>
      </w:pPr>
      <w:r>
        <w:lastRenderedPageBreak/>
        <w:t>Overview and Scope</w:t>
      </w:r>
    </w:p>
    <w:p w14:paraId="064448DD" w14:textId="77777777" w:rsidR="00C81629" w:rsidRDefault="00DB5038">
      <w:r>
        <w:t>This document describes the shared file system interface used to transfer CRDS files from the CRDS file submission component to the CRDS Pipeline (archive ingest system for reference files).   This document does not describe in detail the co</w:t>
      </w:r>
      <w:r w:rsidR="004D7995">
        <w:t>ntents of files or the ways in w</w:t>
      </w:r>
      <w:r>
        <w:t>hich CRDS or the CRDS pipeline perform their respective tasks.   Instead, it focuses on the exchange of files between CRDS and the CRDS pipeline and their respective obligations and restrictions in complying with the file exchange interface.</w:t>
      </w:r>
    </w:p>
    <w:p w14:paraId="04ABEDB4" w14:textId="77777777" w:rsidR="00C81629" w:rsidRDefault="00DB5038" w:rsidP="004D7995">
      <w:pPr>
        <w:pStyle w:val="Heading2"/>
        <w:spacing w:before="360"/>
      </w:pPr>
      <w:r>
        <w:t>Shared File Directory</w:t>
      </w:r>
    </w:p>
    <w:p w14:paraId="52CAB455" w14:textId="77777777" w:rsidR="00C81629" w:rsidRDefault="00DB5038">
      <w:pPr>
        <w:pStyle w:val="TextBody"/>
        <w:rPr>
          <w:color w:val="000000" w:themeColor="text1"/>
        </w:rPr>
      </w:pPr>
      <w:r w:rsidRPr="00CE474A">
        <w:rPr>
          <w:color w:val="000000" w:themeColor="text1"/>
        </w:rPr>
        <w:t xml:space="preserve">Files are delivered from CRDS to the CRDS pipeline by placing them in a </w:t>
      </w:r>
      <w:r w:rsidR="004D7995" w:rsidRPr="00CE474A">
        <w:rPr>
          <w:color w:val="000000" w:themeColor="text1"/>
        </w:rPr>
        <w:t xml:space="preserve">shared </w:t>
      </w:r>
      <w:r w:rsidRPr="00CE474A">
        <w:rPr>
          <w:color w:val="000000" w:themeColor="text1"/>
        </w:rPr>
        <w:t>fil</w:t>
      </w:r>
      <w:r w:rsidR="004D7995" w:rsidRPr="00CE474A">
        <w:rPr>
          <w:color w:val="000000" w:themeColor="text1"/>
        </w:rPr>
        <w:t xml:space="preserve">e delivery directory.   First, </w:t>
      </w:r>
      <w:r w:rsidRPr="00CE474A">
        <w:rPr>
          <w:color w:val="000000" w:themeColor="text1"/>
        </w:rPr>
        <w:t xml:space="preserve">each </w:t>
      </w:r>
      <w:r w:rsidR="004D7995" w:rsidRPr="00CE474A">
        <w:rPr>
          <w:color w:val="000000" w:themeColor="text1"/>
        </w:rPr>
        <w:t>reference and map</w:t>
      </w:r>
      <w:r w:rsidRPr="00CE474A">
        <w:rPr>
          <w:color w:val="000000" w:themeColor="text1"/>
        </w:rPr>
        <w:t xml:space="preserve"> file </w:t>
      </w:r>
      <w:r w:rsidR="004D7995" w:rsidRPr="00CE474A">
        <w:rPr>
          <w:color w:val="000000" w:themeColor="text1"/>
        </w:rPr>
        <w:t xml:space="preserve">to be delivered </w:t>
      </w:r>
      <w:r w:rsidRPr="00CE474A">
        <w:rPr>
          <w:color w:val="000000" w:themeColor="text1"/>
        </w:rPr>
        <w:t xml:space="preserve">is copied into the shared delivery directory.   </w:t>
      </w:r>
      <w:r w:rsidR="004D7995" w:rsidRPr="00CE474A">
        <w:rPr>
          <w:color w:val="000000" w:themeColor="text1"/>
        </w:rPr>
        <w:t>When the copies are complete,</w:t>
      </w:r>
      <w:r w:rsidRPr="00CE474A">
        <w:rPr>
          <w:color w:val="000000" w:themeColor="text1"/>
        </w:rPr>
        <w:t xml:space="preserve"> CRDS writes out a file catalog </w:t>
      </w:r>
      <w:r w:rsidR="004D7995" w:rsidRPr="00CE474A">
        <w:rPr>
          <w:color w:val="000000" w:themeColor="text1"/>
        </w:rPr>
        <w:t>that</w:t>
      </w:r>
      <w:r w:rsidRPr="00CE474A">
        <w:rPr>
          <w:color w:val="000000" w:themeColor="text1"/>
        </w:rPr>
        <w:t xml:space="preserve"> lists each file </w:t>
      </w:r>
      <w:r w:rsidR="004D7995" w:rsidRPr="00CE474A">
        <w:rPr>
          <w:color w:val="000000" w:themeColor="text1"/>
        </w:rPr>
        <w:t xml:space="preserve">included in the delivery, </w:t>
      </w:r>
      <w:r w:rsidRPr="00CE474A">
        <w:rPr>
          <w:color w:val="000000" w:themeColor="text1"/>
        </w:rPr>
        <w:t>one file per line.   After noticing the exi</w:t>
      </w:r>
      <w:r w:rsidR="004D7995" w:rsidRPr="00CE474A">
        <w:rPr>
          <w:color w:val="000000" w:themeColor="text1"/>
        </w:rPr>
        <w:t xml:space="preserve">stence of a new catalog file, </w:t>
      </w:r>
      <w:r w:rsidRPr="00CE474A">
        <w:rPr>
          <w:color w:val="000000" w:themeColor="text1"/>
        </w:rPr>
        <w:t>the CRDS pipeline ingests the del</w:t>
      </w:r>
      <w:r w:rsidR="004D7995" w:rsidRPr="00CE474A">
        <w:rPr>
          <w:color w:val="000000" w:themeColor="text1"/>
        </w:rPr>
        <w:t>ivered files into the archive.  It verifies the files were successfully archived,</w:t>
      </w:r>
      <w:r w:rsidRPr="00CE474A">
        <w:rPr>
          <w:color w:val="000000" w:themeColor="text1"/>
        </w:rPr>
        <w:t xml:space="preserve"> removes all delivered files and the catalog from the delivery directory</w:t>
      </w:r>
      <w:r w:rsidR="004D7995" w:rsidRPr="00CE474A">
        <w:rPr>
          <w:color w:val="000000" w:themeColor="text1"/>
        </w:rPr>
        <w:t>, and sends an email indicating the delivery is complete</w:t>
      </w:r>
      <w:r w:rsidRPr="00CE474A">
        <w:rPr>
          <w:color w:val="000000" w:themeColor="text1"/>
        </w:rPr>
        <w:t>.</w:t>
      </w:r>
    </w:p>
    <w:p w14:paraId="45750595" w14:textId="77777777" w:rsidR="00C81629" w:rsidRDefault="00DB5038">
      <w:pPr>
        <w:pStyle w:val="Heading3"/>
      </w:pPr>
      <w:r>
        <w:t>Order of Delivery</w:t>
      </w:r>
    </w:p>
    <w:p w14:paraId="356403C4" w14:textId="1139DAF0" w:rsidR="00C81629" w:rsidRPr="00CE474A" w:rsidRDefault="00DB5038">
      <w:pPr>
        <w:pStyle w:val="TextBody"/>
        <w:rPr>
          <w:color w:val="000000" w:themeColor="text1"/>
        </w:rPr>
      </w:pPr>
      <w:r w:rsidRPr="00CE474A">
        <w:rPr>
          <w:color w:val="000000" w:themeColor="text1"/>
        </w:rPr>
        <w:t>CRDS shall deliver re</w:t>
      </w:r>
      <w:r w:rsidR="004D7995" w:rsidRPr="00CE474A">
        <w:rPr>
          <w:color w:val="000000" w:themeColor="text1"/>
        </w:rPr>
        <w:t xml:space="preserve">ference and rules files first, </w:t>
      </w:r>
      <w:r w:rsidRPr="00CE474A">
        <w:rPr>
          <w:color w:val="000000" w:themeColor="text1"/>
        </w:rPr>
        <w:t>then write out the catalog</w:t>
      </w:r>
      <w:r w:rsidR="008F32C9">
        <w:rPr>
          <w:color w:val="000000" w:themeColor="text1"/>
        </w:rPr>
        <w:t xml:space="preserve"> that </w:t>
      </w:r>
      <w:r w:rsidRPr="00CE474A">
        <w:rPr>
          <w:color w:val="000000" w:themeColor="text1"/>
        </w:rPr>
        <w:t xml:space="preserve">lists the delivered files as a complete set.   The creation of the catalog file in the delivery directory signifies that CRDS has completed </w:t>
      </w:r>
      <w:r w:rsidR="004D7995" w:rsidRPr="00CE474A">
        <w:rPr>
          <w:color w:val="000000" w:themeColor="text1"/>
        </w:rPr>
        <w:t>its</w:t>
      </w:r>
      <w:r w:rsidRPr="00CE474A">
        <w:rPr>
          <w:color w:val="000000" w:themeColor="text1"/>
        </w:rPr>
        <w:t xml:space="preserve"> </w:t>
      </w:r>
      <w:r w:rsidR="004D7995" w:rsidRPr="00CE474A">
        <w:rPr>
          <w:color w:val="000000" w:themeColor="text1"/>
        </w:rPr>
        <w:t>part</w:t>
      </w:r>
      <w:r w:rsidRPr="00CE474A">
        <w:rPr>
          <w:color w:val="000000" w:themeColor="text1"/>
        </w:rPr>
        <w:t xml:space="preserve"> of the delivery</w:t>
      </w:r>
      <w:r w:rsidR="004D7995" w:rsidRPr="00CE474A">
        <w:rPr>
          <w:color w:val="000000" w:themeColor="text1"/>
        </w:rPr>
        <w:t xml:space="preserve"> process</w:t>
      </w:r>
      <w:r w:rsidRPr="00CE474A">
        <w:rPr>
          <w:color w:val="000000" w:themeColor="text1"/>
        </w:rPr>
        <w:t>.</w:t>
      </w:r>
    </w:p>
    <w:p w14:paraId="58F1397D" w14:textId="77777777" w:rsidR="00C81629" w:rsidRDefault="00DB5038">
      <w:pPr>
        <w:pStyle w:val="Heading3"/>
      </w:pPr>
      <w:r>
        <w:t>Order of Ingest</w:t>
      </w:r>
    </w:p>
    <w:p w14:paraId="39374E99" w14:textId="63679AEE" w:rsidR="00C81629" w:rsidRPr="004D7995" w:rsidRDefault="00DB5038">
      <w:pPr>
        <w:pStyle w:val="TextBody"/>
        <w:rPr>
          <w:i/>
          <w:color w:val="244061" w:themeColor="accent1" w:themeShade="80"/>
        </w:rPr>
      </w:pPr>
      <w:r>
        <w:t>The CRDS Pipeline shall ingest catalogs according to the order of sequence</w:t>
      </w:r>
      <w:r w:rsidR="004D7995">
        <w:t xml:space="preserve"> numbers, </w:t>
      </w:r>
      <w:r>
        <w:t>not according to the order of the</w:t>
      </w:r>
      <w:r w:rsidR="004D7995">
        <w:t xml:space="preserve"> lexical sort of catalog files.  Within each catalog, </w:t>
      </w:r>
      <w:r w:rsidR="00CE474A">
        <w:t>the order in which the CRDS Pipeline ingests files is undefined.   All files are guaranteed to be archived before completion is acknowledged by removing the catalog file.</w:t>
      </w:r>
    </w:p>
    <w:p w14:paraId="19CF036C" w14:textId="77777777" w:rsidR="00C81629" w:rsidRDefault="00DB5038">
      <w:pPr>
        <w:pStyle w:val="Heading3"/>
      </w:pPr>
      <w:r>
        <w:t>Catalog Name and Format</w:t>
      </w:r>
    </w:p>
    <w:p w14:paraId="58BF2090" w14:textId="27667A54" w:rsidR="002604DB" w:rsidRDefault="00DB5038" w:rsidP="002604DB">
      <w:pPr>
        <w:pStyle w:val="TextBody"/>
      </w:pPr>
      <w:r>
        <w:t>The file manifest (catalog) s</w:t>
      </w:r>
      <w:r w:rsidR="004D7995">
        <w:t xml:space="preserve">hall list each delivered file, </w:t>
      </w:r>
      <w:r>
        <w:t>with</w:t>
      </w:r>
      <w:r w:rsidR="004D7995">
        <w:t xml:space="preserve">out a path, </w:t>
      </w:r>
      <w:r>
        <w:t>one per line.  The catalog shall be named matching a regular expression “</w:t>
      </w:r>
      <w:proofErr w:type="spellStart"/>
      <w:r>
        <w:t>jwst</w:t>
      </w:r>
      <w:proofErr w:type="spellEnd"/>
      <w:r>
        <w:t>_\d+.cat” where the name consists of the string “</w:t>
      </w:r>
      <w:proofErr w:type="spellStart"/>
      <w:r>
        <w:t>jwst</w:t>
      </w:r>
      <w:proofErr w:type="spellEnd"/>
      <w:r>
        <w:t xml:space="preserve">_” followed by a sequence number consisting of </w:t>
      </w:r>
      <w:r w:rsidR="004D7995">
        <w:rPr>
          <w:color w:val="FF0000"/>
        </w:rPr>
        <w:t xml:space="preserve">up to </w:t>
      </w:r>
      <w:r>
        <w:t>6 decimal digits followed by the extension</w:t>
      </w:r>
      <w:r w:rsidR="004D7995">
        <w:t xml:space="preserve"> </w:t>
      </w:r>
      <w:r w:rsidR="004D7995">
        <w:rPr>
          <w:color w:val="FF0000"/>
        </w:rPr>
        <w:t>“</w:t>
      </w:r>
      <w:r>
        <w:t>.cat</w:t>
      </w:r>
      <w:r w:rsidR="004D7995">
        <w:rPr>
          <w:color w:val="FF0000"/>
        </w:rPr>
        <w:t>”</w:t>
      </w:r>
      <w:r>
        <w:t>.  The sequence number is not zero-filled so</w:t>
      </w:r>
      <w:r w:rsidR="002604DB">
        <w:t xml:space="preserve"> sorting the file names requires parsing the sequence number into an integer value.  It is not sufficient to sort based on the unparsed file name strings.</w:t>
      </w:r>
      <w:r>
        <w:t xml:space="preserve"> </w:t>
      </w:r>
    </w:p>
    <w:p w14:paraId="5619BDC4" w14:textId="77777777" w:rsidR="002604DB" w:rsidRDefault="00DB5038">
      <w:pPr>
        <w:pStyle w:val="TextBody"/>
        <w:rPr>
          <w:b/>
          <w:i/>
        </w:rPr>
      </w:pPr>
      <w:r w:rsidRPr="002604DB">
        <w:rPr>
          <w:b/>
          <w:i/>
        </w:rPr>
        <w:lastRenderedPageBreak/>
        <w:t>Example Catalog Name</w:t>
      </w:r>
    </w:p>
    <w:p w14:paraId="7DC87859" w14:textId="3491E963" w:rsidR="00C81629" w:rsidRPr="002604DB" w:rsidRDefault="00DB5038">
      <w:pPr>
        <w:pStyle w:val="TextBody"/>
        <w:rPr>
          <w:b/>
          <w:i/>
        </w:rPr>
      </w:pPr>
      <w:r>
        <w:t>An example JWST catalog name is:</w:t>
      </w:r>
    </w:p>
    <w:p w14:paraId="0EBDDAD5" w14:textId="77777777" w:rsidR="00C81629" w:rsidRDefault="00DB5038">
      <w:pPr>
        <w:pStyle w:val="TextBody"/>
      </w:pPr>
      <w:r>
        <w:t>jwst_4.cat</w:t>
      </w:r>
    </w:p>
    <w:p w14:paraId="2480D175" w14:textId="77777777" w:rsidR="00C81629" w:rsidRDefault="00DB5038">
      <w:pPr>
        <w:pStyle w:val="Heading6"/>
      </w:pPr>
      <w:r>
        <w:t>Delivery Catalog Example Contents</w:t>
      </w:r>
    </w:p>
    <w:p w14:paraId="7CF03231" w14:textId="77777777" w:rsidR="00C81629" w:rsidRDefault="00DB5038">
      <w:pPr>
        <w:pStyle w:val="TextBody"/>
      </w:pPr>
      <w:r>
        <w:t>Catalogs list delivered files one per line:</w:t>
      </w:r>
    </w:p>
    <w:p w14:paraId="25C286F3" w14:textId="77777777" w:rsidR="00C81629" w:rsidRDefault="00DB5038" w:rsidP="004D7995">
      <w:pPr>
        <w:pStyle w:val="TextBody"/>
        <w:spacing w:after="0" w:line="240" w:lineRule="auto"/>
      </w:pPr>
      <w:r>
        <w:t>jwst_0009.pmap</w:t>
      </w:r>
    </w:p>
    <w:p w14:paraId="32BFE993" w14:textId="77777777" w:rsidR="00C81629" w:rsidRDefault="00DB5038" w:rsidP="004D7995">
      <w:pPr>
        <w:pStyle w:val="TextBody"/>
        <w:spacing w:after="0" w:line="240" w:lineRule="auto"/>
      </w:pPr>
      <w:r>
        <w:t>jwst_nircam_0005.imap</w:t>
      </w:r>
    </w:p>
    <w:p w14:paraId="07708951" w14:textId="56327DBB" w:rsidR="00C81629" w:rsidRDefault="002604DB" w:rsidP="004D7995">
      <w:pPr>
        <w:pStyle w:val="TextBody"/>
        <w:spacing w:after="0" w:line="240" w:lineRule="auto"/>
      </w:pPr>
      <w:proofErr w:type="gramStart"/>
      <w:r>
        <w:t>jwst</w:t>
      </w:r>
      <w:proofErr w:type="gramEnd"/>
      <w:r>
        <w:t>_nircam_linearity_0020</w:t>
      </w:r>
      <w:r w:rsidR="00DB5038">
        <w:t>.rmap</w:t>
      </w:r>
    </w:p>
    <w:p w14:paraId="0350A4E6" w14:textId="77777777" w:rsidR="00C81629" w:rsidRDefault="00DB5038" w:rsidP="004D7995">
      <w:pPr>
        <w:pStyle w:val="TextBody"/>
        <w:spacing w:after="0" w:line="240" w:lineRule="auto"/>
      </w:pPr>
      <w:r>
        <w:t>jwst_nircam_linearity_0020.fits</w:t>
      </w:r>
    </w:p>
    <w:p w14:paraId="47D2AF12" w14:textId="77777777" w:rsidR="00C81629" w:rsidRDefault="00DB5038" w:rsidP="004D7995">
      <w:pPr>
        <w:pStyle w:val="TextBody"/>
        <w:spacing w:after="0" w:line="240" w:lineRule="auto"/>
      </w:pPr>
      <w:r>
        <w:t>jwst_nircam_linearity_0021.fits</w:t>
      </w:r>
    </w:p>
    <w:p w14:paraId="78932320" w14:textId="77777777" w:rsidR="00C81629" w:rsidRDefault="00DB5038">
      <w:pPr>
        <w:pStyle w:val="TextBody"/>
      </w:pPr>
      <w:r>
        <w:t>...</w:t>
      </w:r>
    </w:p>
    <w:p w14:paraId="3FB76E72" w14:textId="77777777" w:rsidR="00C81629" w:rsidRPr="002604DB" w:rsidRDefault="00DB5038">
      <w:pPr>
        <w:pStyle w:val="Heading5"/>
        <w:rPr>
          <w:color w:val="808080" w:themeColor="background1" w:themeShade="80"/>
        </w:rPr>
      </w:pPr>
      <w:r w:rsidRPr="002604DB">
        <w:rPr>
          <w:color w:val="808080" w:themeColor="background1" w:themeShade="80"/>
        </w:rPr>
        <w:t>Acknowledgment of Archiving</w:t>
      </w:r>
    </w:p>
    <w:p w14:paraId="7B14F3F0" w14:textId="439FC7DB" w:rsidR="00C81629" w:rsidRPr="00E9210F" w:rsidRDefault="00DB5038">
      <w:pPr>
        <w:pStyle w:val="TextBody"/>
        <w:rPr>
          <w:color w:val="0000FF"/>
        </w:rPr>
      </w:pPr>
      <w:r>
        <w:t>The CRDS Pipeline acknowledges the receipt and successful archiving of delivered files by removing each file and the catalog (in all forms) from the shared file delivery dire</w:t>
      </w:r>
      <w:r w:rsidR="004D7995">
        <w:t>ctory.  Removal of the catalog,</w:t>
      </w:r>
      <w:r>
        <w:t xml:space="preserve"> including any alternate extensi</w:t>
      </w:r>
      <w:r w:rsidR="004D7995">
        <w:t xml:space="preserve">ons, </w:t>
      </w:r>
      <w:r>
        <w:t xml:space="preserve">signifies </w:t>
      </w:r>
      <w:r w:rsidR="00F17995" w:rsidRPr="002604DB">
        <w:rPr>
          <w:color w:val="000000" w:themeColor="text1"/>
        </w:rPr>
        <w:t>to the CRDS server</w:t>
      </w:r>
      <w:r w:rsidR="00F17995">
        <w:rPr>
          <w:color w:val="FF0000"/>
        </w:rPr>
        <w:t xml:space="preserve"> </w:t>
      </w:r>
      <w:r>
        <w:t>that delivered files are fully in the archive and available and released for distribution and use</w:t>
      </w:r>
      <w:r w:rsidR="002604DB">
        <w:t>.</w:t>
      </w:r>
    </w:p>
    <w:p w14:paraId="6DDF26EF" w14:textId="77777777" w:rsidR="00C81629" w:rsidRDefault="00DB5038">
      <w:pPr>
        <w:pStyle w:val="Heading3"/>
      </w:pPr>
      <w:r>
        <w:t>Users and File Permissions</w:t>
      </w:r>
      <w:r w:rsidR="00E9210F">
        <w:t xml:space="preserve"> </w:t>
      </w:r>
    </w:p>
    <w:p w14:paraId="24E59CA1" w14:textId="77777777" w:rsidR="00C81629" w:rsidRPr="00E9210F" w:rsidRDefault="00DB5038">
      <w:pPr>
        <w:pStyle w:val="TextBody"/>
      </w:pPr>
      <w:r w:rsidRPr="00E9210F">
        <w:t>The CRDS server and delivery subsystem runs as user “</w:t>
      </w:r>
      <w:proofErr w:type="spellStart"/>
      <w:r w:rsidRPr="00E9210F">
        <w:t>crds</w:t>
      </w:r>
      <w:proofErr w:type="spellEnd"/>
      <w:r w:rsidRPr="00E9210F">
        <w:t xml:space="preserve">” and </w:t>
      </w:r>
      <w:r w:rsidR="004D7995" w:rsidRPr="00E9210F">
        <w:t>have</w:t>
      </w:r>
      <w:r w:rsidRPr="00E9210F">
        <w:t xml:space="preserve"> read-write access to both catalog files and delivered files.  The CRDS pipeline accesses the delivery directory under the group “</w:t>
      </w:r>
      <w:proofErr w:type="spellStart"/>
      <w:r w:rsidRPr="00E9210F">
        <w:t>crdsoper</w:t>
      </w:r>
      <w:proofErr w:type="spellEnd"/>
      <w:r w:rsidRPr="00E9210F">
        <w:t xml:space="preserve">” and has the capability of copying, moving, and removing files in the delivery directory only.  The CRDS server maintains hard linked references to all files in the delivery area so it is paramount that the CRDS Pipeline </w:t>
      </w:r>
      <w:r w:rsidR="004D7995" w:rsidRPr="00E9210F">
        <w:t>not make</w:t>
      </w:r>
      <w:r w:rsidRPr="00E9210F">
        <w:t xml:space="preserve"> changes to files (other than renaming) prior to making private copies.</w:t>
      </w:r>
    </w:p>
    <w:p w14:paraId="17B6A56E" w14:textId="77777777" w:rsidR="00C81629" w:rsidRDefault="00DB5038">
      <w:pPr>
        <w:pStyle w:val="Heading1"/>
      </w:pPr>
      <w:r>
        <w:t>Delivered File Properties</w:t>
      </w:r>
    </w:p>
    <w:p w14:paraId="54F537BD" w14:textId="77777777" w:rsidR="00C81629" w:rsidRDefault="00DB5038">
      <w:pPr>
        <w:pStyle w:val="Heading3"/>
      </w:pPr>
      <w:r>
        <w:t>Delivered File Naming</w:t>
      </w:r>
    </w:p>
    <w:p w14:paraId="274F31C2" w14:textId="7390F3E3" w:rsidR="002604DB" w:rsidRDefault="00DB5038" w:rsidP="002604DB">
      <w:pPr>
        <w:pStyle w:val="TextBody"/>
      </w:pPr>
      <w:r>
        <w:t xml:space="preserve">Files delivered by CRDS are already named in an official final form </w:t>
      </w:r>
      <w:r w:rsidR="002604DB">
        <w:t>that</w:t>
      </w:r>
      <w:r>
        <w:t xml:space="preserve"> is tracked in the CRDS catalog and associated with file metadata.  </w:t>
      </w:r>
    </w:p>
    <w:p w14:paraId="569B47C6" w14:textId="0AC87E91" w:rsidR="002604DB" w:rsidRDefault="002604DB" w:rsidP="002604DB">
      <w:pPr>
        <w:pStyle w:val="TextBody"/>
        <w:rPr>
          <w:color w:val="808080" w:themeColor="background1" w:themeShade="80"/>
          <w:sz w:val="28"/>
          <w:szCs w:val="28"/>
        </w:rPr>
      </w:pPr>
      <w:r>
        <w:rPr>
          <w:color w:val="808080" w:themeColor="background1" w:themeShade="80"/>
          <w:sz w:val="28"/>
          <w:szCs w:val="28"/>
        </w:rPr>
        <w:t>Catalog f</w:t>
      </w:r>
      <w:r w:rsidRPr="002604DB">
        <w:rPr>
          <w:color w:val="808080" w:themeColor="background1" w:themeShade="80"/>
          <w:sz w:val="28"/>
          <w:szCs w:val="28"/>
        </w:rPr>
        <w:t>ile</w:t>
      </w:r>
      <w:r>
        <w:rPr>
          <w:color w:val="808080" w:themeColor="background1" w:themeShade="80"/>
          <w:sz w:val="28"/>
          <w:szCs w:val="28"/>
        </w:rPr>
        <w:t xml:space="preserve"> name and contents</w:t>
      </w:r>
    </w:p>
    <w:p w14:paraId="4D87CF57" w14:textId="7205BA76" w:rsidR="00A558B9" w:rsidRDefault="008F32C9" w:rsidP="00A558B9">
      <w:pPr>
        <w:pStyle w:val="TextBody"/>
      </w:pPr>
      <w:r>
        <w:t xml:space="preserve">The delivery catalog file lists each delivered file name on a separate line.    </w:t>
      </w:r>
      <w:r w:rsidR="002604DB">
        <w:t>The CRDS pipeline may rename the  .cat file within the delivery directory</w:t>
      </w:r>
      <w:r>
        <w:t xml:space="preserve">.   </w:t>
      </w:r>
      <w:r w:rsidR="0038699C">
        <w:t>The</w:t>
      </w:r>
      <w:r w:rsidR="00A558B9">
        <w:t xml:space="preserve"> CRDS Pipeline</w:t>
      </w:r>
      <w:r w:rsidR="0038699C">
        <w:t xml:space="preserve"> changes </w:t>
      </w:r>
      <w:r w:rsidR="0038699C">
        <w:lastRenderedPageBreak/>
        <w:t>the extension of the .cat file to reflect the current stage of pipeline processing:</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A558B9" w14:paraId="4A3E4994" w14:textId="77777777" w:rsidTr="00A558B9">
        <w:tc>
          <w:tcPr>
            <w:tcW w:w="4985" w:type="dxa"/>
            <w:tcBorders>
              <w:top w:val="single" w:sz="2" w:space="0" w:color="000000"/>
              <w:left w:val="single" w:sz="2" w:space="0" w:color="000000"/>
              <w:bottom w:val="single" w:sz="2" w:space="0" w:color="000000"/>
            </w:tcBorders>
            <w:shd w:val="clear" w:color="auto" w:fill="auto"/>
            <w:tcMar>
              <w:left w:w="54" w:type="dxa"/>
            </w:tcMar>
          </w:tcPr>
          <w:p w14:paraId="6E2A2E58" w14:textId="77777777" w:rsidR="00A558B9" w:rsidRDefault="00A558B9" w:rsidP="00A558B9">
            <w:pPr>
              <w:pStyle w:val="TableContents"/>
              <w:jc w:val="center"/>
            </w:pPr>
            <w:r>
              <w:rPr>
                <w:b/>
                <w:bCs/>
              </w:rPr>
              <w:t>Extension</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40DBD4" w14:textId="77777777" w:rsidR="00A558B9" w:rsidRDefault="00A558B9" w:rsidP="00A558B9">
            <w:pPr>
              <w:pStyle w:val="TableContents"/>
              <w:jc w:val="center"/>
            </w:pPr>
            <w:r>
              <w:rPr>
                <w:b/>
                <w:bCs/>
              </w:rPr>
              <w:t>Meaning</w:t>
            </w:r>
          </w:p>
        </w:tc>
      </w:tr>
      <w:tr w:rsidR="00A558B9" w14:paraId="310423E7" w14:textId="77777777" w:rsidTr="00A558B9">
        <w:tc>
          <w:tcPr>
            <w:tcW w:w="4985" w:type="dxa"/>
            <w:tcBorders>
              <w:left w:val="single" w:sz="2" w:space="0" w:color="000000"/>
              <w:bottom w:val="single" w:sz="2" w:space="0" w:color="000000"/>
            </w:tcBorders>
            <w:shd w:val="clear" w:color="auto" w:fill="auto"/>
            <w:tcMar>
              <w:left w:w="54" w:type="dxa"/>
            </w:tcMar>
          </w:tcPr>
          <w:p w14:paraId="52998C61" w14:textId="77777777" w:rsidR="00A558B9" w:rsidRDefault="00A558B9" w:rsidP="00A558B9">
            <w:pPr>
              <w:pStyle w:val="TableContents"/>
              <w:jc w:val="center"/>
            </w:pPr>
            <w:proofErr w:type="gramStart"/>
            <w:r>
              <w:t>.cat</w:t>
            </w:r>
            <w:proofErr w:type="gram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67AB485E" w14:textId="77777777" w:rsidR="00A558B9" w:rsidRDefault="00A558B9" w:rsidP="00A558B9">
            <w:pPr>
              <w:pStyle w:val="TableContents"/>
              <w:jc w:val="center"/>
            </w:pPr>
            <w:r>
              <w:t>Initial list of delivered files from CRDS.</w:t>
            </w:r>
          </w:p>
        </w:tc>
      </w:tr>
      <w:tr w:rsidR="00A558B9" w14:paraId="2BEC2BC8" w14:textId="77777777" w:rsidTr="00A558B9">
        <w:tc>
          <w:tcPr>
            <w:tcW w:w="4985" w:type="dxa"/>
            <w:tcBorders>
              <w:left w:val="single" w:sz="2" w:space="0" w:color="000000"/>
              <w:bottom w:val="single" w:sz="2" w:space="0" w:color="000000"/>
            </w:tcBorders>
            <w:shd w:val="clear" w:color="auto" w:fill="auto"/>
            <w:tcMar>
              <w:left w:w="54" w:type="dxa"/>
            </w:tcMar>
          </w:tcPr>
          <w:p w14:paraId="06E22206" w14:textId="77777777" w:rsidR="00A558B9" w:rsidRDefault="00A558B9" w:rsidP="00A558B9">
            <w:pPr>
              <w:pStyle w:val="TableContents"/>
              <w:jc w:val="center"/>
            </w:pPr>
            <w:proofErr w:type="gramStart"/>
            <w:r>
              <w:t>.</w:t>
            </w:r>
            <w:proofErr w:type="spellStart"/>
            <w:r>
              <w:t>cat</w:t>
            </w:r>
            <w:proofErr w:type="gramEnd"/>
            <w:r>
              <w:t>_submit</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2C3FF023" w14:textId="77777777" w:rsidR="00A558B9" w:rsidRPr="00FA438B" w:rsidRDefault="00A558B9" w:rsidP="00A558B9">
            <w:pPr>
              <w:pStyle w:val="TableContents"/>
              <w:jc w:val="center"/>
            </w:pPr>
            <w:r w:rsidRPr="00FA438B">
              <w:t>CRDS pipeline has noticed file delivery and submitted it for processing.</w:t>
            </w:r>
          </w:p>
        </w:tc>
      </w:tr>
      <w:tr w:rsidR="00A558B9" w14:paraId="4D0B4883" w14:textId="77777777" w:rsidTr="00A558B9">
        <w:tc>
          <w:tcPr>
            <w:tcW w:w="4985" w:type="dxa"/>
            <w:tcBorders>
              <w:left w:val="single" w:sz="2" w:space="0" w:color="000000"/>
              <w:bottom w:val="single" w:sz="2" w:space="0" w:color="000000"/>
            </w:tcBorders>
            <w:shd w:val="clear" w:color="auto" w:fill="auto"/>
            <w:tcMar>
              <w:left w:w="54" w:type="dxa"/>
            </w:tcMar>
          </w:tcPr>
          <w:p w14:paraId="1E5872EC" w14:textId="77777777" w:rsidR="00A558B9" w:rsidRDefault="00A558B9" w:rsidP="00A558B9">
            <w:pPr>
              <w:pStyle w:val="TableContents"/>
              <w:jc w:val="center"/>
            </w:pPr>
            <w:proofErr w:type="gramStart"/>
            <w:r>
              <w:t>.</w:t>
            </w:r>
            <w:proofErr w:type="spellStart"/>
            <w:r>
              <w:t>cat</w:t>
            </w:r>
            <w:proofErr w:type="gramEnd"/>
            <w:r>
              <w:t>_proc</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423D845A" w14:textId="77777777" w:rsidR="00A558B9" w:rsidRDefault="00A558B9" w:rsidP="00A558B9">
            <w:pPr>
              <w:pStyle w:val="TableContents"/>
              <w:jc w:val="center"/>
            </w:pPr>
            <w:r>
              <w:t>CRDS pipeline is processing the delivery.</w:t>
            </w:r>
          </w:p>
        </w:tc>
      </w:tr>
      <w:tr w:rsidR="00A558B9" w:rsidRPr="00FA438B" w14:paraId="2B7F42CE" w14:textId="77777777" w:rsidTr="00A558B9">
        <w:tc>
          <w:tcPr>
            <w:tcW w:w="4985" w:type="dxa"/>
            <w:tcBorders>
              <w:left w:val="single" w:sz="2" w:space="0" w:color="000000"/>
              <w:bottom w:val="single" w:sz="2" w:space="0" w:color="000000"/>
            </w:tcBorders>
            <w:shd w:val="clear" w:color="auto" w:fill="auto"/>
            <w:tcMar>
              <w:left w:w="54" w:type="dxa"/>
            </w:tcMar>
          </w:tcPr>
          <w:p w14:paraId="44E99EEF" w14:textId="77777777" w:rsidR="00A558B9" w:rsidRDefault="00A558B9" w:rsidP="00A558B9">
            <w:pPr>
              <w:pStyle w:val="TableContents"/>
              <w:jc w:val="center"/>
            </w:pPr>
            <w:proofErr w:type="gramStart"/>
            <w:r>
              <w:t>.</w:t>
            </w:r>
            <w:proofErr w:type="spellStart"/>
            <w:r w:rsidRPr="00FA438B">
              <w:t>cat</w:t>
            </w:r>
            <w:proofErr w:type="gramEnd"/>
            <w:r w:rsidRPr="00FA438B">
              <w:t>_ERROR</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51830C64" w14:textId="77777777" w:rsidR="00A558B9" w:rsidRPr="00FA438B" w:rsidRDefault="00A558B9" w:rsidP="00A558B9">
            <w:pPr>
              <w:pStyle w:val="TableContents"/>
              <w:jc w:val="center"/>
            </w:pPr>
            <w:r w:rsidRPr="00FA438B">
              <w:t xml:space="preserve">CRDS pipeline has encountered a fatal </w:t>
            </w:r>
            <w:proofErr w:type="gramStart"/>
            <w:r w:rsidRPr="00FA438B">
              <w:t>error which</w:t>
            </w:r>
            <w:proofErr w:type="gramEnd"/>
            <w:r w:rsidRPr="00FA438B">
              <w:t xml:space="preserve"> requires troubleshooting.</w:t>
            </w:r>
          </w:p>
        </w:tc>
      </w:tr>
      <w:tr w:rsidR="00A558B9" w14:paraId="48795B74" w14:textId="77777777" w:rsidTr="00A558B9">
        <w:tc>
          <w:tcPr>
            <w:tcW w:w="4985" w:type="dxa"/>
            <w:tcBorders>
              <w:left w:val="single" w:sz="2" w:space="0" w:color="000000"/>
              <w:bottom w:val="single" w:sz="2" w:space="0" w:color="000000"/>
            </w:tcBorders>
            <w:shd w:val="clear" w:color="auto" w:fill="auto"/>
            <w:tcMar>
              <w:left w:w="54" w:type="dxa"/>
            </w:tcMar>
          </w:tcPr>
          <w:p w14:paraId="4C329095" w14:textId="77777777" w:rsidR="00A558B9" w:rsidRDefault="00A558B9" w:rsidP="00A558B9">
            <w:pPr>
              <w:pStyle w:val="TableContents"/>
              <w:jc w:val="center"/>
            </w:pPr>
            <w:r>
              <w:t>(</w:t>
            </w:r>
            <w:proofErr w:type="gramStart"/>
            <w:r>
              <w:t>all</w:t>
            </w:r>
            <w:proofErr w:type="gramEnd"/>
            <w:r>
              <w:t xml:space="preserve"> forms of catalog removed from delivery area)</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4AE1835D" w14:textId="77777777" w:rsidR="00A558B9" w:rsidRDefault="00A558B9" w:rsidP="00A558B9">
            <w:pPr>
              <w:pStyle w:val="TableContents"/>
              <w:jc w:val="center"/>
            </w:pPr>
            <w:r>
              <w:t>All delivered files are in archive ready for distribution.</w:t>
            </w:r>
          </w:p>
        </w:tc>
      </w:tr>
    </w:tbl>
    <w:p w14:paraId="527AD8CA" w14:textId="053B430C" w:rsidR="002604DB" w:rsidRDefault="002604DB" w:rsidP="002604DB">
      <w:pPr>
        <w:pStyle w:val="TextBody"/>
      </w:pPr>
    </w:p>
    <w:p w14:paraId="757CDED5" w14:textId="4B30C030" w:rsidR="00A558B9" w:rsidRPr="002604DB" w:rsidRDefault="00A558B9" w:rsidP="002604DB">
      <w:pPr>
        <w:pStyle w:val="TextBody"/>
      </w:pPr>
      <w:r>
        <w:t>Removal of all forms of the .cat file signifies completion of delivery.   The CRDS pipeline shall not change the contents of the .cat file.  The .cat file name shall be 255 characters or less in length.</w:t>
      </w:r>
    </w:p>
    <w:p w14:paraId="48AC4071" w14:textId="17A2F4B3" w:rsidR="002604DB" w:rsidRDefault="002604DB" w:rsidP="002604DB">
      <w:pPr>
        <w:pStyle w:val="TextBody"/>
        <w:rPr>
          <w:b/>
          <w:color w:val="808080" w:themeColor="background1" w:themeShade="80"/>
          <w:sz w:val="28"/>
          <w:szCs w:val="28"/>
        </w:rPr>
      </w:pPr>
      <w:r>
        <w:t>R</w:t>
      </w:r>
      <w:r w:rsidR="00A558B9">
        <w:rPr>
          <w:b/>
          <w:color w:val="808080" w:themeColor="background1" w:themeShade="80"/>
          <w:sz w:val="28"/>
          <w:szCs w:val="28"/>
        </w:rPr>
        <w:t>eferences and mappings</w:t>
      </w:r>
    </w:p>
    <w:p w14:paraId="7B528EC7" w14:textId="08D52EBD" w:rsidR="00A558B9" w:rsidRDefault="00A558B9" w:rsidP="002604DB">
      <w:pPr>
        <w:pStyle w:val="TextBody"/>
      </w:pPr>
      <w:r>
        <w:t xml:space="preserve">CRDS mappings and references are delivered with official names in final form.   The CRDS pipeline </w:t>
      </w:r>
      <w:r w:rsidRPr="008F32C9">
        <w:rPr>
          <w:b/>
        </w:rPr>
        <w:t>shall not rename</w:t>
      </w:r>
      <w:r w:rsidRPr="008F32C9">
        <w:t xml:space="preserve"> delivered files</w:t>
      </w:r>
      <w:r>
        <w:t xml:space="preserve">.   The CRDS pipeline </w:t>
      </w:r>
      <w:r w:rsidRPr="008F32C9">
        <w:rPr>
          <w:b/>
        </w:rPr>
        <w:t>shall not change the contents</w:t>
      </w:r>
      <w:r>
        <w:t xml:space="preserve"> of delivered </w:t>
      </w:r>
      <w:r w:rsidR="0038699C">
        <w:t>files in any way</w:t>
      </w:r>
      <w:r w:rsidR="008F32C9">
        <w:t>.</w:t>
      </w:r>
    </w:p>
    <w:p w14:paraId="619245DA" w14:textId="56B6F8A5" w:rsidR="00A558B9" w:rsidRPr="00E44120" w:rsidRDefault="00E44120" w:rsidP="002604DB">
      <w:pPr>
        <w:pStyle w:val="TextBody"/>
        <w:rPr>
          <w:b/>
          <w:color w:val="808080" w:themeColor="background1" w:themeShade="80"/>
          <w:sz w:val="28"/>
          <w:szCs w:val="28"/>
        </w:rPr>
      </w:pPr>
      <w:r w:rsidRPr="00E44120">
        <w:rPr>
          <w:b/>
          <w:color w:val="808080" w:themeColor="background1" w:themeShade="80"/>
          <w:sz w:val="28"/>
          <w:szCs w:val="28"/>
        </w:rPr>
        <w:t>Reference and mapping name syntax</w:t>
      </w:r>
    </w:p>
    <w:p w14:paraId="509D2340" w14:textId="7F2D7535" w:rsidR="00A558B9" w:rsidRPr="00A558B9" w:rsidRDefault="00A558B9" w:rsidP="002604DB">
      <w:pPr>
        <w:pStyle w:val="TextBody"/>
      </w:pPr>
      <w:r>
        <w:t>Mapping and reference file</w:t>
      </w:r>
      <w:r w:rsidR="00E44120">
        <w:t xml:space="preserve"> names shall be 255 characters </w:t>
      </w:r>
      <w:r>
        <w:t>or less in length.</w:t>
      </w:r>
      <w:r w:rsidR="00E44120">
        <w:t xml:space="preserve">   Mapping and reference file names </w:t>
      </w:r>
      <w:r w:rsidR="0038699C">
        <w:t>may</w:t>
      </w:r>
      <w:r w:rsidR="00E44120">
        <w:t xml:space="preserve"> consist of any sequence of letters, decimal digits, period, or underscore.   The entire file name including extension shall be used to identify the file to the archive.   Mapping and reference files are not grouped into sets on the basis of names but are considered in</w:t>
      </w:r>
      <w:r w:rsidR="0038699C">
        <w:t>dividually as unique entities.  The mappings and references listed in a single catalog file shall become activated for distribution and use in unison.</w:t>
      </w:r>
    </w:p>
    <w:p w14:paraId="787884BE" w14:textId="77777777" w:rsidR="00C81629" w:rsidRDefault="00DB5038">
      <w:pPr>
        <w:pStyle w:val="Heading3"/>
      </w:pPr>
      <w:r>
        <w:t>Extra or Extraneous Files</w:t>
      </w:r>
    </w:p>
    <w:p w14:paraId="4E3F2446" w14:textId="77777777" w:rsidR="002604DB" w:rsidRDefault="00DB5038">
      <w:pPr>
        <w:pStyle w:val="TextBody"/>
      </w:pPr>
      <w:r>
        <w:t>Other than renam</w:t>
      </w:r>
      <w:r w:rsidR="009E222C">
        <w:t xml:space="preserve">ing the file delivery catalog, </w:t>
      </w:r>
      <w:r>
        <w:t xml:space="preserve">the CRDS Pipeline shall not create temporary </w:t>
      </w:r>
      <w:r>
        <w:lastRenderedPageBreak/>
        <w:t>files in the file delivery directory.  The file extension of the delivery catalog may be changed to signify different stat</w:t>
      </w:r>
      <w:r w:rsidR="009E222C">
        <w:t>es of CRDS Pipeline processing,</w:t>
      </w:r>
      <w:r>
        <w:t xml:space="preserve"> but the extension shall always contain the sub-string “</w:t>
      </w:r>
      <w:proofErr w:type="gramStart"/>
      <w:r>
        <w:t>.cat</w:t>
      </w:r>
      <w:proofErr w:type="gramEnd"/>
      <w:r w:rsidR="002604DB">
        <w:t>”.</w:t>
      </w:r>
    </w:p>
    <w:p w14:paraId="6CBB7C0C" w14:textId="77777777" w:rsidR="00C81629" w:rsidRDefault="00DB5038">
      <w:pPr>
        <w:pStyle w:val="Heading3"/>
      </w:pPr>
      <w:r>
        <w:t>File Permissions</w:t>
      </w:r>
    </w:p>
    <w:p w14:paraId="6F92B711" w14:textId="14BD3273" w:rsidR="00C81629" w:rsidRDefault="0038699C">
      <w:pPr>
        <w:pStyle w:val="TextBody"/>
      </w:pPr>
      <w:r>
        <w:t>A reference, mappings,</w:t>
      </w:r>
      <w:r w:rsidR="00DB5038">
        <w:t xml:space="preserve"> and catalog files shall be read</w:t>
      </w:r>
      <w:r w:rsidR="009E222C">
        <w:rPr>
          <w:color w:val="FF0000"/>
        </w:rPr>
        <w:t>-</w:t>
      </w:r>
      <w:r w:rsidR="00DB5038">
        <w:t>only for group “</w:t>
      </w:r>
      <w:proofErr w:type="spellStart"/>
      <w:r w:rsidR="00DB5038">
        <w:t>crdsoper</w:t>
      </w:r>
      <w:proofErr w:type="spellEnd"/>
      <w:r w:rsidR="00DB5038">
        <w:t>”</w:t>
      </w:r>
      <w:r w:rsidR="009E222C">
        <w:rPr>
          <w:color w:val="FF0000"/>
        </w:rPr>
        <w:t>, i.e.,</w:t>
      </w:r>
      <w:r w:rsidR="00DB5038">
        <w:t xml:space="preserve"> the CRDS Pipeline</w:t>
      </w:r>
      <w:r w:rsidR="00DB5038" w:rsidRPr="009E222C">
        <w:rPr>
          <w:strike/>
          <w:color w:val="FF0000"/>
        </w:rPr>
        <w:t>)</w:t>
      </w:r>
      <w:r w:rsidR="00DB5038">
        <w:t>.</w:t>
      </w:r>
      <w:r>
        <w:t xml:space="preserve">   The delivery directory itself shall be </w:t>
      </w:r>
      <w:proofErr w:type="spellStart"/>
      <w:r>
        <w:t>rwx</w:t>
      </w:r>
      <w:proofErr w:type="spellEnd"/>
      <w:r>
        <w:t xml:space="preserve"> to support removal of files by the CRDS pipeline.</w:t>
      </w:r>
    </w:p>
    <w:p w14:paraId="6A85F7CA" w14:textId="77777777" w:rsidR="00C81629" w:rsidRDefault="00DB5038">
      <w:pPr>
        <w:pStyle w:val="Heading3"/>
      </w:pPr>
      <w:r>
        <w:t>File Size</w:t>
      </w:r>
    </w:p>
    <w:p w14:paraId="308000E3" w14:textId="6E10CC48" w:rsidR="00C81629" w:rsidRDefault="00DB5038">
      <w:pPr>
        <w:pStyle w:val="TextBody"/>
      </w:pPr>
      <w:r>
        <w:t xml:space="preserve">The archive shall accept reference files up to a length of 16G for a single file.   This number is a </w:t>
      </w:r>
      <w:r w:rsidR="002604DB">
        <w:t>“best</w:t>
      </w:r>
      <w:r>
        <w:t xml:space="preserve"> case</w:t>
      </w:r>
      <w:r w:rsidR="002604DB">
        <w:t xml:space="preserve"> worst case”</w:t>
      </w:r>
      <w:r>
        <w:t xml:space="preserve"> estimate and may change depending on calibration software development.</w:t>
      </w:r>
    </w:p>
    <w:p w14:paraId="58297EB4" w14:textId="77777777" w:rsidR="00C81629" w:rsidRDefault="00DB5038">
      <w:pPr>
        <w:pStyle w:val="Heading1"/>
      </w:pPr>
      <w:r>
        <w:t>Pipeline CRDS Cache Synchronization</w:t>
      </w:r>
    </w:p>
    <w:p w14:paraId="4AEE9CFA" w14:textId="5CE49ADC" w:rsidR="00C81629" w:rsidRPr="00FA438B" w:rsidRDefault="00DB5038">
      <w:pPr>
        <w:pStyle w:val="TextBody"/>
      </w:pPr>
      <w:r w:rsidRPr="00FA438B">
        <w:t>The current configuration of CRDS for JWST</w:t>
      </w:r>
      <w:r w:rsidR="009E222C" w:rsidRPr="00FA438B">
        <w:t xml:space="preserve"> </w:t>
      </w:r>
      <w:r w:rsidR="00E11B96" w:rsidRPr="00FA438B">
        <w:t>(just like HST)</w:t>
      </w:r>
      <w:r w:rsidRPr="00FA438B">
        <w:t xml:space="preserve"> depends on a cache of CRDS files and configuration information </w:t>
      </w:r>
      <w:r w:rsidR="00E11B96" w:rsidRPr="00FA438B">
        <w:t>that</w:t>
      </w:r>
      <w:r w:rsidRPr="00FA438B">
        <w:t xml:space="preserve"> is local to the pipeline.  During normal pipeline operations and best references computations</w:t>
      </w:r>
      <w:r w:rsidR="00FA438B" w:rsidRPr="00FA438B">
        <w:rPr>
          <w:strike/>
        </w:rPr>
        <w:t>,</w:t>
      </w:r>
      <w:r w:rsidRPr="00FA438B">
        <w:t xml:space="preserve"> </w:t>
      </w:r>
      <w:r w:rsidR="00E11B96" w:rsidRPr="00FA438B">
        <w:t xml:space="preserve">the </w:t>
      </w:r>
      <w:r w:rsidRPr="00FA438B">
        <w:t>CRDS</w:t>
      </w:r>
      <w:r w:rsidR="00E11B96" w:rsidRPr="00FA438B">
        <w:t xml:space="preserve"> pipeline</w:t>
      </w:r>
      <w:r w:rsidRPr="00FA438B">
        <w:t xml:space="preserve"> runs fully decoupl</w:t>
      </w:r>
      <w:r w:rsidR="00E11B96" w:rsidRPr="00FA438B">
        <w:t xml:space="preserve">ed from </w:t>
      </w:r>
      <w:r w:rsidRPr="00FA438B">
        <w:t xml:space="preserve">the CRDS server and relies on the cache for rules and configuration information.  When </w:t>
      </w:r>
      <w:r w:rsidR="00E11B96" w:rsidRPr="00FA438B">
        <w:t xml:space="preserve">new </w:t>
      </w:r>
      <w:r w:rsidR="00DD6BEF">
        <w:t xml:space="preserve">files are delivered, </w:t>
      </w:r>
      <w:r w:rsidRPr="00FA438B">
        <w:t xml:space="preserve">several steps </w:t>
      </w:r>
      <w:r w:rsidR="00E11B96" w:rsidRPr="00FA438B">
        <w:t>are taken</w:t>
      </w:r>
      <w:r w:rsidRPr="00FA438B">
        <w:t xml:space="preserve"> to update the pipeline's local CRDS cache.</w:t>
      </w:r>
    </w:p>
    <w:p w14:paraId="7CA69C5F" w14:textId="77777777" w:rsidR="005825CB" w:rsidRDefault="004E4A74" w:rsidP="005825CB">
      <w:pPr>
        <w:pStyle w:val="Heading3"/>
        <w:rPr>
          <w:ins w:id="4" w:author="Todd Miller" w:date="2015-11-04T15:00:00Z"/>
        </w:rPr>
      </w:pPr>
      <w:ins w:id="5" w:author="Todd Miller" w:date="2015-11-04T14:53:00Z">
        <w:r>
          <w:t>Archive Completion</w:t>
        </w:r>
      </w:ins>
    </w:p>
    <w:p w14:paraId="524294CA" w14:textId="77777777" w:rsidR="005825CB" w:rsidRPr="005825CB" w:rsidRDefault="004E4A74" w:rsidP="005825CB">
      <w:pPr>
        <w:pStyle w:val="Heading3"/>
        <w:rPr>
          <w:ins w:id="6" w:author="Todd Miller" w:date="2015-11-04T14:54:00Z"/>
          <w:rPrChange w:id="7" w:author="Todd Miller" w:date="2015-11-04T15:00:00Z">
            <w:rPr>
              <w:ins w:id="8" w:author="Todd Miller" w:date="2015-11-04T14:54:00Z"/>
              <w:b w:val="0"/>
              <w:sz w:val="24"/>
              <w:szCs w:val="24"/>
            </w:rPr>
          </w:rPrChange>
        </w:rPr>
      </w:pPr>
      <w:ins w:id="9" w:author="Todd Miller" w:date="2015-11-04T14:54:00Z">
        <w:r w:rsidRPr="005825CB">
          <w:rPr>
            <w:b w:val="0"/>
            <w:sz w:val="24"/>
            <w:szCs w:val="24"/>
            <w:rPrChange w:id="10" w:author="Todd Miller" w:date="2015-11-04T15:00:00Z">
              <w:rPr/>
            </w:rPrChange>
          </w:rPr>
          <w:t>When the CRDS pipeline completes archiving delivered files,</w:t>
        </w:r>
        <w:r w:rsidR="005825CB">
          <w:rPr>
            <w:b w:val="0"/>
            <w:sz w:val="24"/>
            <w:szCs w:val="24"/>
            <w:rPrChange w:id="11" w:author="Todd Miller" w:date="2015-11-04T15:00:00Z">
              <w:rPr>
                <w:b w:val="0"/>
                <w:sz w:val="24"/>
                <w:szCs w:val="24"/>
              </w:rPr>
            </w:rPrChange>
          </w:rPr>
          <w:t xml:space="preserve"> removal of the .cat file shall</w:t>
        </w:r>
      </w:ins>
    </w:p>
    <w:p w14:paraId="0A23F009" w14:textId="77777777" w:rsidR="005825CB" w:rsidRPr="005825CB" w:rsidRDefault="004E4A74" w:rsidP="005825CB">
      <w:pPr>
        <w:pStyle w:val="Heading3"/>
        <w:rPr>
          <w:ins w:id="12" w:author="Todd Miller" w:date="2015-11-04T14:55:00Z"/>
          <w:rPrChange w:id="13" w:author="Todd Miller" w:date="2015-11-04T15:00:00Z">
            <w:rPr>
              <w:ins w:id="14" w:author="Todd Miller" w:date="2015-11-04T14:55:00Z"/>
              <w:b w:val="0"/>
              <w:sz w:val="24"/>
              <w:szCs w:val="24"/>
            </w:rPr>
          </w:rPrChange>
        </w:rPr>
      </w:pPr>
      <w:proofErr w:type="gramStart"/>
      <w:ins w:id="15" w:author="Todd Miller" w:date="2015-11-04T14:54:00Z">
        <w:r w:rsidRPr="005825CB">
          <w:rPr>
            <w:b w:val="0"/>
            <w:sz w:val="24"/>
            <w:szCs w:val="24"/>
            <w:rPrChange w:id="16" w:author="Todd Miller" w:date="2015-11-04T15:00:00Z">
              <w:rPr/>
            </w:rPrChange>
          </w:rPr>
          <w:t>signify</w:t>
        </w:r>
        <w:proofErr w:type="gramEnd"/>
        <w:r w:rsidRPr="005825CB">
          <w:rPr>
            <w:b w:val="0"/>
            <w:sz w:val="24"/>
            <w:szCs w:val="24"/>
            <w:rPrChange w:id="17" w:author="Todd Miller" w:date="2015-11-04T15:00:00Z">
              <w:rPr/>
            </w:rPrChange>
          </w:rPr>
          <w:t xml:space="preserve"> that the delivered files have propagated all the way to the archive</w:t>
        </w:r>
      </w:ins>
      <w:ins w:id="18" w:author="Todd Miller" w:date="2015-11-04T14:55:00Z">
        <w:r w:rsidR="005825CB">
          <w:rPr>
            <w:b w:val="0"/>
            <w:sz w:val="24"/>
            <w:szCs w:val="24"/>
            <w:rPrChange w:id="19" w:author="Todd Miller" w:date="2015-11-04T15:00:00Z">
              <w:rPr>
                <w:b w:val="0"/>
                <w:sz w:val="24"/>
                <w:szCs w:val="24"/>
              </w:rPr>
            </w:rPrChange>
          </w:rPr>
          <w:t>’s online cache and</w:t>
        </w:r>
      </w:ins>
    </w:p>
    <w:p w14:paraId="63293211" w14:textId="1FBC4F41" w:rsidR="004E4A74" w:rsidRPr="005825CB" w:rsidRDefault="004E4A74" w:rsidP="005825CB">
      <w:pPr>
        <w:pStyle w:val="Heading3"/>
        <w:rPr>
          <w:ins w:id="20" w:author="Todd Miller" w:date="2015-11-04T14:53:00Z"/>
          <w:rPrChange w:id="21" w:author="Todd Miller" w:date="2015-11-04T15:00:00Z">
            <w:rPr>
              <w:ins w:id="22" w:author="Todd Miller" w:date="2015-11-04T14:53:00Z"/>
            </w:rPr>
          </w:rPrChange>
        </w:rPr>
      </w:pPr>
      <w:proofErr w:type="gramStart"/>
      <w:ins w:id="23" w:author="Todd Miller" w:date="2015-11-04T14:55:00Z">
        <w:r w:rsidRPr="005825CB">
          <w:rPr>
            <w:b w:val="0"/>
            <w:sz w:val="24"/>
            <w:szCs w:val="24"/>
            <w:rPrChange w:id="24" w:author="Todd Miller" w:date="2015-11-04T15:00:00Z">
              <w:rPr/>
            </w:rPrChange>
          </w:rPr>
          <w:t>are</w:t>
        </w:r>
        <w:proofErr w:type="gramEnd"/>
        <w:r w:rsidRPr="005825CB">
          <w:rPr>
            <w:b w:val="0"/>
            <w:sz w:val="24"/>
            <w:szCs w:val="24"/>
            <w:rPrChange w:id="25" w:author="Todd Miller" w:date="2015-11-04T15:00:00Z">
              <w:rPr/>
            </w:rPrChange>
          </w:rPr>
          <w:t xml:space="preserve"> ready for download via the archive’ reference file download web service (see DMS-667).</w:t>
        </w:r>
      </w:ins>
    </w:p>
    <w:p w14:paraId="3F08F7A4" w14:textId="7DD739F3" w:rsidR="00C81629" w:rsidRDefault="00DB5038">
      <w:pPr>
        <w:pStyle w:val="Heading3"/>
      </w:pPr>
      <w:r>
        <w:t xml:space="preserve">First </w:t>
      </w:r>
      <w:proofErr w:type="spellStart"/>
      <w:r>
        <w:t>cron_sync</w:t>
      </w:r>
      <w:proofErr w:type="spellEnd"/>
    </w:p>
    <w:p w14:paraId="561119BB" w14:textId="5895E675" w:rsidR="00C81629" w:rsidDel="004E4A74" w:rsidRDefault="00DB5038">
      <w:pPr>
        <w:pStyle w:val="TextBody"/>
        <w:rPr>
          <w:del w:id="26" w:author="Todd Miller" w:date="2015-11-04T14:57:00Z"/>
        </w:rPr>
      </w:pPr>
      <w:del w:id="27" w:author="Todd Miller" w:date="2015-11-04T14:57:00Z">
        <w:r w:rsidRPr="00FA438B" w:rsidDel="004E4A74">
          <w:delText xml:space="preserve">After successfully archiving </w:delText>
        </w:r>
        <w:r w:rsidR="00E11B96" w:rsidRPr="00FA438B" w:rsidDel="004E4A74">
          <w:delText xml:space="preserve">the </w:delText>
        </w:r>
        <w:r w:rsidRPr="00FA438B" w:rsidDel="004E4A74">
          <w:delText xml:space="preserve">files and acknowledging </w:delText>
        </w:r>
        <w:r w:rsidR="00E11B96" w:rsidRPr="00FA438B" w:rsidDel="004E4A74">
          <w:delText>archival success to CRDS</w:delText>
        </w:r>
        <w:r w:rsidR="00FA438B" w:rsidRPr="00FA438B" w:rsidDel="004E4A74">
          <w:delText xml:space="preserve"> by removing the .cat file</w:delText>
        </w:r>
        <w:r w:rsidR="00E11B96" w:rsidRPr="00FA438B" w:rsidDel="004E4A74">
          <w:delText xml:space="preserve">, </w:delText>
        </w:r>
        <w:r w:rsidRPr="00FA438B" w:rsidDel="004E4A74">
          <w:delText>the CRDS Pipeline shall sync delivered files to the pipeline's CRDS cache by running the cron_sync script.  This keeps lengthy file transfer times for reference files as a background process</w:delText>
        </w:r>
        <w:r w:rsidR="00E11B96" w:rsidRPr="00FA438B" w:rsidDel="004E4A74">
          <w:delText>, shielding</w:delText>
        </w:r>
        <w:r w:rsidRPr="00FA438B" w:rsidDel="004E4A74">
          <w:rPr>
            <w:strike/>
          </w:rPr>
          <w:delText xml:space="preserve"> </w:delText>
        </w:r>
        <w:r w:rsidRPr="00FA438B" w:rsidDel="004E4A74">
          <w:delText xml:space="preserve">pipeline operators </w:delText>
        </w:r>
        <w:r w:rsidR="00E11B96" w:rsidRPr="00FA438B" w:rsidDel="004E4A74">
          <w:delText>from long wait times for their interactive process</w:delText>
        </w:r>
        <w:r w:rsidRPr="00FA438B" w:rsidDel="004E4A74">
          <w:delText>.  The CRDS context does not change at this time</w:delText>
        </w:r>
        <w:r w:rsidR="00E11B96" w:rsidRPr="00FA438B" w:rsidDel="004E4A74">
          <w:delText xml:space="preserve">; </w:delText>
        </w:r>
        <w:r w:rsidRPr="00FA438B" w:rsidDel="004E4A74">
          <w:delText xml:space="preserve">the delivered files become available in the </w:delText>
        </w:r>
        <w:r w:rsidR="00E11B96" w:rsidRPr="00FA438B" w:rsidDel="004E4A74">
          <w:delText>cache</w:delText>
        </w:r>
        <w:r w:rsidRPr="00FA438B" w:rsidDel="004E4A74">
          <w:delText xml:space="preserve"> but are not </w:delText>
        </w:r>
        <w:r w:rsidR="00E11B96" w:rsidRPr="00FA438B" w:rsidDel="004E4A74">
          <w:delText xml:space="preserve">yet </w:delText>
        </w:r>
        <w:r w:rsidRPr="00FA438B" w:rsidDel="004E4A74">
          <w:delText xml:space="preserve">the </w:delText>
        </w:r>
        <w:r w:rsidR="00E11B96" w:rsidRPr="00FA438B" w:rsidDel="004E4A74">
          <w:delText xml:space="preserve">pipeline processing </w:delText>
        </w:r>
        <w:r w:rsidRPr="00FA438B" w:rsidDel="004E4A74">
          <w:delText>default</w:delText>
        </w:r>
        <w:r w:rsidR="00E11B96" w:rsidRPr="00FA438B" w:rsidDel="004E4A74">
          <w:delText xml:space="preserve"> files</w:delText>
        </w:r>
        <w:r w:rsidRPr="00FA438B" w:rsidDel="004E4A74">
          <w:delText>.</w:delText>
        </w:r>
      </w:del>
    </w:p>
    <w:p w14:paraId="09B6F4FF" w14:textId="63AF90F4" w:rsidR="004E4A74" w:rsidRPr="00FA438B" w:rsidRDefault="004E4A74">
      <w:pPr>
        <w:pStyle w:val="TextBody"/>
        <w:rPr>
          <w:ins w:id="28" w:author="Todd Miller" w:date="2015-11-04T14:57:00Z"/>
        </w:rPr>
      </w:pPr>
      <w:ins w:id="29" w:author="Todd Miller" w:date="2015-11-04T14:57:00Z">
        <w:r>
          <w:t xml:space="preserve">To simplify data flows, the automatic </w:t>
        </w:r>
        <w:proofErr w:type="spellStart"/>
        <w:r>
          <w:t>cron_sync</w:t>
        </w:r>
        <w:proofErr w:type="spellEnd"/>
        <w:r>
          <w:t xml:space="preserve"> run by the CRDS pipeline has been removed.  </w:t>
        </w:r>
        <w:r>
          <w:lastRenderedPageBreak/>
          <w:t>The role of the CRDS pipeline shall be concerned solely with getting files into the archive and acknowledging their readiness for download.</w:t>
        </w:r>
      </w:ins>
      <w:ins w:id="30" w:author="Todd Miller" w:date="2015-11-04T14:58:00Z">
        <w:r>
          <w:t xml:space="preserve">   At their discretion</w:t>
        </w:r>
        <w:proofErr w:type="gramStart"/>
        <w:r>
          <w:t>,  pipeline</w:t>
        </w:r>
        <w:proofErr w:type="gramEnd"/>
        <w:r>
          <w:t xml:space="preserve"> operators can run </w:t>
        </w:r>
        <w:proofErr w:type="spellStart"/>
        <w:r>
          <w:t>cron_sync</w:t>
        </w:r>
        <w:proofErr w:type="spellEnd"/>
        <w:r>
          <w:t xml:space="preserve"> in advance of Set Context </w:t>
        </w:r>
      </w:ins>
      <w:ins w:id="31" w:author="Todd Miller" w:date="2015-11-04T14:59:00Z">
        <w:r>
          <w:t xml:space="preserve"> (manually, via </w:t>
        </w:r>
        <w:proofErr w:type="spellStart"/>
        <w:r>
          <w:t>cron</w:t>
        </w:r>
        <w:proofErr w:type="spellEnd"/>
        <w:r>
          <w:t xml:space="preserve">, </w:t>
        </w:r>
        <w:proofErr w:type="spellStart"/>
        <w:r>
          <w:t>etc</w:t>
        </w:r>
        <w:proofErr w:type="spellEnd"/>
        <w:r>
          <w:t xml:space="preserve">) </w:t>
        </w:r>
      </w:ins>
      <w:ins w:id="32" w:author="Todd Miller" w:date="2015-11-04T14:58:00Z">
        <w:r>
          <w:t>in order to download reference files prior to attempting to activate them in the pipeline.</w:t>
        </w:r>
      </w:ins>
    </w:p>
    <w:p w14:paraId="6914FBE3" w14:textId="77777777" w:rsidR="00C81629" w:rsidRDefault="00DB5038">
      <w:pPr>
        <w:pStyle w:val="Heading3"/>
      </w:pPr>
      <w:r>
        <w:t>Set Context</w:t>
      </w:r>
    </w:p>
    <w:p w14:paraId="65103550" w14:textId="3AD08D0D" w:rsidR="00C81629" w:rsidRPr="003E4DEE" w:rsidRDefault="00DB5038">
      <w:pPr>
        <w:pStyle w:val="TextBody"/>
        <w:rPr>
          <w:i/>
        </w:rPr>
      </w:pPr>
      <w:r w:rsidRPr="003E4DEE">
        <w:t xml:space="preserve">After the CRDS Pipeline </w:t>
      </w:r>
      <w:del w:id="33" w:author="Todd Miller" w:date="2015-11-04T15:01:00Z">
        <w:r w:rsidRPr="003E4DEE" w:rsidDel="005825CB">
          <w:delText>performs the first cron_sync</w:delText>
        </w:r>
      </w:del>
      <w:ins w:id="34" w:author="Todd Miller" w:date="2015-11-04T15:01:00Z">
        <w:r w:rsidR="005825CB">
          <w:t>delivers files to the archive and removes the .cat file signifying readiness</w:t>
        </w:r>
      </w:ins>
      <w:r w:rsidRPr="003E4DEE">
        <w:t xml:space="preserve">, </w:t>
      </w:r>
      <w:del w:id="35" w:author="Todd Miller" w:date="2015-11-04T15:01:00Z">
        <w:r w:rsidRPr="003E4DEE" w:rsidDel="005825CB">
          <w:delText xml:space="preserve">the CRDS system is ready for </w:delText>
        </w:r>
      </w:del>
      <w:r w:rsidRPr="003E4DEE">
        <w:t xml:space="preserve">the </w:t>
      </w:r>
      <w:proofErr w:type="spellStart"/>
      <w:r w:rsidRPr="003E4DEE">
        <w:t>crds_team</w:t>
      </w:r>
      <w:proofErr w:type="spellEnd"/>
      <w:r w:rsidRPr="003E4DEE">
        <w:t xml:space="preserve"> and pipeline operator </w:t>
      </w:r>
      <w:del w:id="36" w:author="Todd Miller" w:date="2015-11-04T15:01:00Z">
        <w:r w:rsidRPr="003E4DEE" w:rsidDel="005825CB">
          <w:delText xml:space="preserve">to </w:delText>
        </w:r>
      </w:del>
      <w:r w:rsidRPr="003E4DEE">
        <w:t xml:space="preserve">update the default operational context on the CRDS server using the Set Context page.  This changes the central definition of the operational context and makes it available for synchronization to remote </w:t>
      </w:r>
      <w:r w:rsidR="003E4DEE" w:rsidRPr="003E4DEE">
        <w:t>pipelines.</w:t>
      </w:r>
    </w:p>
    <w:p w14:paraId="39DA35F3" w14:textId="77777777" w:rsidR="00C81629" w:rsidRDefault="00DB5038">
      <w:pPr>
        <w:pStyle w:val="Heading3"/>
      </w:pPr>
      <w:r>
        <w:t xml:space="preserve">Second </w:t>
      </w:r>
      <w:proofErr w:type="spellStart"/>
      <w:r>
        <w:t>cron_sync</w:t>
      </w:r>
      <w:proofErr w:type="spellEnd"/>
    </w:p>
    <w:p w14:paraId="035476BC" w14:textId="06A993C2" w:rsidR="00C81629" w:rsidRPr="003E4DEE" w:rsidRDefault="00DB5038">
      <w:pPr>
        <w:pStyle w:val="TextBody"/>
      </w:pPr>
      <w:r w:rsidRPr="003E4DEE">
        <w:t xml:space="preserve">After the pipeline operator has changed the CRDS Server </w:t>
      </w:r>
      <w:r w:rsidR="00FA438B" w:rsidRPr="003E4DEE">
        <w:t xml:space="preserve">default operational </w:t>
      </w:r>
      <w:r w:rsidRPr="003E4DEE">
        <w:t xml:space="preserve">context using Set Context, the operator shall </w:t>
      </w:r>
      <w:del w:id="37" w:author="Todd Miller" w:date="2015-11-04T15:02:00Z">
        <w:r w:rsidRPr="003E4DEE" w:rsidDel="005825CB">
          <w:delText>re-execute</w:delText>
        </w:r>
      </w:del>
      <w:ins w:id="38" w:author="Todd Miller" w:date="2015-11-04T15:02:00Z">
        <w:r w:rsidR="005825CB">
          <w:t>execute</w:t>
        </w:r>
      </w:ins>
      <w:r w:rsidRPr="003E4DEE">
        <w:t xml:space="preserve"> the </w:t>
      </w:r>
      <w:proofErr w:type="spellStart"/>
      <w:r w:rsidRPr="003E4DEE">
        <w:t>cron_sync</w:t>
      </w:r>
      <w:proofErr w:type="spellEnd"/>
      <w:r w:rsidRPr="003E4DEE">
        <w:t xml:space="preserve"> script to update the locally cached default context</w:t>
      </w:r>
      <w:r w:rsidR="00FA438B" w:rsidRPr="003E4DEE">
        <w:rPr>
          <w:i/>
        </w:rPr>
        <w:t xml:space="preserve">. </w:t>
      </w:r>
      <w:del w:id="39" w:author="Todd Miller" w:date="2015-11-04T15:02:00Z">
        <w:r w:rsidR="00FA438B" w:rsidRPr="003E4DEE" w:rsidDel="005825CB">
          <w:rPr>
            <w:i/>
          </w:rPr>
          <w:delText xml:space="preserve"> </w:delText>
        </w:r>
        <w:r w:rsidR="003E4DEE" w:rsidRPr="003E4DEE" w:rsidDel="005825CB">
          <w:delText>The configuration of cron_sync differs</w:delText>
        </w:r>
        <w:r w:rsidRPr="003E4DEE" w:rsidDel="005825CB">
          <w:delText xml:space="preserve"> </w:delText>
        </w:r>
      </w:del>
      <w:ins w:id="40" w:author="Todd Miller" w:date="2015-11-04T15:02:00Z">
        <w:r w:rsidR="005825CB">
          <w:t xml:space="preserve"> If the operators choose not to perform the first </w:t>
        </w:r>
        <w:proofErr w:type="spellStart"/>
        <w:r w:rsidR="005825CB">
          <w:t>cron_sync</w:t>
        </w:r>
        <w:proofErr w:type="spellEnd"/>
        <w:r w:rsidR="005825CB">
          <w:t xml:space="preserve"> mentioned above</w:t>
        </w:r>
        <w:proofErr w:type="gramStart"/>
        <w:r w:rsidR="005825CB">
          <w:t>,  this</w:t>
        </w:r>
        <w:proofErr w:type="gramEnd"/>
        <w:r w:rsidR="005825CB">
          <w:t xml:space="preserve"> run of </w:t>
        </w:r>
        <w:proofErr w:type="spellStart"/>
        <w:r w:rsidR="005825CB">
          <w:t>cron_sync</w:t>
        </w:r>
        <w:proofErr w:type="spellEnd"/>
        <w:r w:rsidR="005825CB">
          <w:t xml:space="preserve"> may download significant </w:t>
        </w:r>
      </w:ins>
      <w:ins w:id="41" w:author="Todd Miller" w:date="2015-11-04T15:03:00Z">
        <w:r w:rsidR="005825CB">
          <w:t xml:space="preserve">(arbitrary) </w:t>
        </w:r>
      </w:ins>
      <w:ins w:id="42" w:author="Todd Miller" w:date="2015-11-04T15:02:00Z">
        <w:r w:rsidR="005825CB">
          <w:t xml:space="preserve">amounts of reference file data prior to effecting the </w:t>
        </w:r>
      </w:ins>
      <w:ins w:id="43" w:author="Todd Miller" w:date="2015-11-04T15:03:00Z">
        <w:r w:rsidR="005825CB">
          <w:t>change in context.</w:t>
        </w:r>
      </w:ins>
    </w:p>
    <w:p w14:paraId="5A5BBA66" w14:textId="77777777" w:rsidR="00C81629" w:rsidRDefault="00DB5038">
      <w:pPr>
        <w:pStyle w:val="Heading3"/>
      </w:pPr>
      <w:r>
        <w:t>Pipeline Context Switch Verification</w:t>
      </w:r>
    </w:p>
    <w:p w14:paraId="0C0ACC6D" w14:textId="77777777" w:rsidR="00C81629" w:rsidRDefault="00DB5038">
      <w:pPr>
        <w:pStyle w:val="TextBody"/>
      </w:pPr>
      <w:r>
        <w:t xml:space="preserve">This second </w:t>
      </w:r>
      <w:proofErr w:type="spellStart"/>
      <w:r>
        <w:t>cron_sync</w:t>
      </w:r>
      <w:proofErr w:type="spellEnd"/>
      <w:r>
        <w:t xml:space="preserve"> invocation </w:t>
      </w:r>
      <w:r>
        <w:rPr>
          <w:color w:val="FF0000"/>
        </w:rPr>
        <w:t>is</w:t>
      </w:r>
      <w:r>
        <w:t xml:space="preserve"> nominally called with the switches –verify-context-change and –push-context.  --verify-context-change asserts that it is an ERROR if the pipeline's local default context does not change following this </w:t>
      </w:r>
      <w:proofErr w:type="spellStart"/>
      <w:r>
        <w:t>cron_sync</w:t>
      </w:r>
      <w:proofErr w:type="spellEnd"/>
      <w:r>
        <w:t>.  The –push-context switch uploads the default context now defined in the pipeline's CRDS cache to the CRDS server for display in the Remote Caches display</w:t>
      </w:r>
      <w:r>
        <w:rPr>
          <w:color w:val="FF0000"/>
        </w:rPr>
        <w:t>,</w:t>
      </w:r>
      <w:r>
        <w:t xml:space="preserve"> which compares server state to remote cache states.</w:t>
      </w:r>
    </w:p>
    <w:p w14:paraId="15513543" w14:textId="77777777" w:rsidR="00C81629" w:rsidRDefault="00DB5038">
      <w:pPr>
        <w:pStyle w:val="Heading3"/>
      </w:pPr>
      <w:r>
        <w:t>No Direct Access to CRDS Cache</w:t>
      </w:r>
    </w:p>
    <w:p w14:paraId="6774FFA3" w14:textId="77777777" w:rsidR="00C81629" w:rsidRDefault="00DB5038">
      <w:pPr>
        <w:pStyle w:val="TextBody"/>
      </w:pPr>
      <w:r>
        <w:t>The CRDS cache in the pipeline is an integral part of the CRDS design.  The CRDS pipeline shall not change the structure, permissions, or contents of the CRDS cache in any way.  All routine (i.e.</w:t>
      </w:r>
      <w:r>
        <w:rPr>
          <w:color w:val="FF0000"/>
        </w:rPr>
        <w:t>,</w:t>
      </w:r>
      <w:r>
        <w:t xml:space="preserve"> not failure recovery) changes to the CRDS cache in the pipeline shall be performed using the CRDS wrapper script cron_sync.</w:t>
      </w:r>
    </w:p>
    <w:p w14:paraId="0E80082E" w14:textId="77777777" w:rsidR="00C81629" w:rsidRDefault="00C81629">
      <w:pPr>
        <w:pStyle w:val="TextBody"/>
      </w:pPr>
    </w:p>
    <w:p w14:paraId="60C678C4" w14:textId="77777777" w:rsidR="00C81629" w:rsidRDefault="00C81629">
      <w:pPr>
        <w:pStyle w:val="TextBody"/>
      </w:pPr>
    </w:p>
    <w:sectPr w:rsidR="00C8162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imbus Sans L">
    <w:altName w:val="Arial Unicode MS"/>
    <w:charset w:val="80"/>
    <w:family w:val="swiss"/>
    <w:pitch w:val="variable"/>
  </w:font>
  <w:font w:name="Source Han Sans CN Regular">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Unicode MS"/>
    <w:charset w:val="80"/>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68C"/>
    <w:multiLevelType w:val="multilevel"/>
    <w:tmpl w:val="44E6B0D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29"/>
    <w:rsid w:val="000C5203"/>
    <w:rsid w:val="002604DB"/>
    <w:rsid w:val="00315BCF"/>
    <w:rsid w:val="0038699C"/>
    <w:rsid w:val="003E4DEE"/>
    <w:rsid w:val="004D7995"/>
    <w:rsid w:val="004E4A74"/>
    <w:rsid w:val="005825CB"/>
    <w:rsid w:val="00744CDB"/>
    <w:rsid w:val="008F32C9"/>
    <w:rsid w:val="00912F99"/>
    <w:rsid w:val="009E222C"/>
    <w:rsid w:val="00A558B9"/>
    <w:rsid w:val="00B3107A"/>
    <w:rsid w:val="00C33CA1"/>
    <w:rsid w:val="00C44EB4"/>
    <w:rsid w:val="00C81629"/>
    <w:rsid w:val="00CE474A"/>
    <w:rsid w:val="00DB5038"/>
    <w:rsid w:val="00DD6BEF"/>
    <w:rsid w:val="00E11B96"/>
    <w:rsid w:val="00E44120"/>
    <w:rsid w:val="00E9210F"/>
    <w:rsid w:val="00F17995"/>
    <w:rsid w:val="00F6764E"/>
    <w:rsid w:val="00FA4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7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Nimbus Sans L" w:eastAsia="Source Han Sans CN Regular" w:hAnsi="Nimbus Sans L" w:cs="Lohit Devanagari"/>
      <w:sz w:val="24"/>
      <w:szCs w:val="24"/>
      <w:lang w:eastAsia="zh-CN" w:bidi="hi-IN"/>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paragraph" w:styleId="Heading4">
    <w:name w:val="heading 4"/>
    <w:basedOn w:val="Heading"/>
    <w:next w:val="TextBody"/>
    <w:pPr>
      <w:numPr>
        <w:ilvl w:val="3"/>
        <w:numId w:val="1"/>
      </w:numPr>
      <w:spacing w:before="120"/>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pPr>
    <w:rPr>
      <w:b/>
      <w:bCs/>
      <w:sz w:val="24"/>
      <w:szCs w:val="24"/>
    </w:rPr>
  </w:style>
  <w:style w:type="paragraph" w:styleId="Heading6">
    <w:name w:val="heading 6"/>
    <w:basedOn w:val="Heading"/>
    <w:next w:val="TextBody"/>
    <w:pPr>
      <w:numPr>
        <w:ilvl w:val="5"/>
        <w:numId w:val="1"/>
      </w:numPr>
      <w:spacing w:before="60" w:after="60"/>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table" w:styleId="TableGrid">
    <w:name w:val="Table Grid"/>
    <w:basedOn w:val="TableNormal"/>
    <w:uiPriority w:val="59"/>
    <w:rsid w:val="00F67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Nimbus Sans L" w:eastAsia="Source Han Sans CN Regular" w:hAnsi="Nimbus Sans L" w:cs="Lohit Devanagari"/>
      <w:sz w:val="24"/>
      <w:szCs w:val="24"/>
      <w:lang w:eastAsia="zh-CN" w:bidi="hi-IN"/>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paragraph" w:styleId="Heading4">
    <w:name w:val="heading 4"/>
    <w:basedOn w:val="Heading"/>
    <w:next w:val="TextBody"/>
    <w:pPr>
      <w:numPr>
        <w:ilvl w:val="3"/>
        <w:numId w:val="1"/>
      </w:numPr>
      <w:spacing w:before="120"/>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pPr>
    <w:rPr>
      <w:b/>
      <w:bCs/>
      <w:sz w:val="24"/>
      <w:szCs w:val="24"/>
    </w:rPr>
  </w:style>
  <w:style w:type="paragraph" w:styleId="Heading6">
    <w:name w:val="heading 6"/>
    <w:basedOn w:val="Heading"/>
    <w:next w:val="TextBody"/>
    <w:pPr>
      <w:numPr>
        <w:ilvl w:val="5"/>
        <w:numId w:val="1"/>
      </w:numPr>
      <w:spacing w:before="60" w:after="60"/>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table" w:styleId="TableGrid">
    <w:name w:val="Table Grid"/>
    <w:basedOn w:val="TableNormal"/>
    <w:uiPriority w:val="59"/>
    <w:rsid w:val="00F67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1467</Words>
  <Characters>8363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Space Telescope</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Miller</dc:creator>
  <cp:lastModifiedBy>Todd Miller</cp:lastModifiedBy>
  <cp:revision>6</cp:revision>
  <dcterms:created xsi:type="dcterms:W3CDTF">2015-08-21T15:46:00Z</dcterms:created>
  <dcterms:modified xsi:type="dcterms:W3CDTF">2015-11-04T20:04:00Z</dcterms:modified>
</cp:coreProperties>
</file>